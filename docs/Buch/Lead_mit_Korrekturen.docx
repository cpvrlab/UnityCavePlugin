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11" w:rsidRDefault="004904F4">
      <w:pPr>
        <w:rPr>
          <w:lang w:val="de-CH"/>
        </w:rPr>
      </w:pPr>
      <w:r>
        <w:rPr>
          <w:lang w:val="de-CH"/>
        </w:rPr>
        <w:t xml:space="preserve">Der grossen Verbreitung von Unity soll Rechnung getragen werden. Der </w:t>
      </w:r>
      <w:r w:rsidR="00063B11">
        <w:rPr>
          <w:lang w:val="de-CH"/>
        </w:rPr>
        <w:t xml:space="preserve">CAVE der BFH </w:t>
      </w:r>
      <w:r>
        <w:rPr>
          <w:lang w:val="de-CH"/>
        </w:rPr>
        <w:t xml:space="preserve">soll </w:t>
      </w:r>
      <w:r w:rsidR="00426E2A">
        <w:rPr>
          <w:lang w:val="de-CH"/>
        </w:rPr>
        <w:t>neu mit Unity erweitert werden und vollständige 3D Erlebnisse bieten</w:t>
      </w:r>
      <w:r w:rsidR="00063B11">
        <w:rPr>
          <w:lang w:val="de-CH"/>
        </w:rPr>
        <w:t>. Im Rahmen der vorliegenden Bachelorarbeit wird ein Plugin entwickelt, welches die Integration von neuen und bestehenden Unity Anwendungen in den CAVE per Plug</w:t>
      </w:r>
      <w:r w:rsidR="00D26CB2">
        <w:rPr>
          <w:lang w:val="de-CH"/>
        </w:rPr>
        <w:t xml:space="preserve"> </w:t>
      </w:r>
      <w:r w:rsidR="00063B11">
        <w:rPr>
          <w:lang w:val="de-CH"/>
        </w:rPr>
        <w:t>&amp;</w:t>
      </w:r>
      <w:r w:rsidR="00D26CB2">
        <w:rPr>
          <w:lang w:val="de-CH"/>
        </w:rPr>
        <w:t xml:space="preserve"> </w:t>
      </w:r>
      <w:r w:rsidR="00063B11">
        <w:rPr>
          <w:lang w:val="de-CH"/>
        </w:rPr>
        <w:t xml:space="preserve">Play </w:t>
      </w:r>
      <w:r>
        <w:rPr>
          <w:lang w:val="de-CH"/>
        </w:rPr>
        <w:t>ermöglicht</w:t>
      </w:r>
      <w:r w:rsidR="00063B11">
        <w:rPr>
          <w:lang w:val="de-CH"/>
        </w:rPr>
        <w:t xml:space="preserve">. Das </w:t>
      </w:r>
      <w:proofErr w:type="spellStart"/>
      <w:r w:rsidR="00063B11">
        <w:rPr>
          <w:lang w:val="de-CH"/>
        </w:rPr>
        <w:t>Plugin</w:t>
      </w:r>
      <w:proofErr w:type="spellEnd"/>
      <w:r w:rsidR="00063B11">
        <w:rPr>
          <w:lang w:val="de-CH"/>
        </w:rPr>
        <w:t xml:space="preserve"> behandelt das Rendern auf die Seitenwände des CAVEs, die Integration des vorhandenen Trackingsystems</w:t>
      </w:r>
      <w:r w:rsidR="003D719D">
        <w:rPr>
          <w:lang w:val="de-CH"/>
        </w:rPr>
        <w:t xml:space="preserve">, </w:t>
      </w:r>
      <w:del w:id="0" w:author="Marcel Eicher" w:date="2016-01-08T16:12:00Z">
        <w:r w:rsidR="003D719D" w:rsidDel="00EF01DE">
          <w:rPr>
            <w:lang w:val="de-CH"/>
          </w:rPr>
          <w:delText>das Erstellung</w:delText>
        </w:r>
      </w:del>
      <w:ins w:id="1" w:author="Marcel Eicher" w:date="2016-01-08T16:12:00Z">
        <w:r w:rsidR="00EF01DE">
          <w:rPr>
            <w:lang w:val="de-CH"/>
          </w:rPr>
          <w:t>die Erstellung oder das Erstellen</w:t>
        </w:r>
      </w:ins>
      <w:r w:rsidR="003D719D">
        <w:rPr>
          <w:lang w:val="de-CH"/>
        </w:rPr>
        <w:t xml:space="preserve"> der Stereoskopie</w:t>
      </w:r>
      <w:r w:rsidR="00063B11">
        <w:rPr>
          <w:lang w:val="de-CH"/>
        </w:rPr>
        <w:t xml:space="preserve"> sowie weitere </w:t>
      </w:r>
      <w:r>
        <w:rPr>
          <w:lang w:val="de-CH"/>
        </w:rPr>
        <w:t xml:space="preserve">Module. </w:t>
      </w:r>
      <w:bookmarkStart w:id="2" w:name="_GoBack"/>
      <w:bookmarkEnd w:id="2"/>
    </w:p>
    <w:sectPr w:rsidR="00063B1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 Eicher">
    <w15:presenceInfo w15:providerId="None" w15:userId="Marcel Ei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1"/>
    <w:rsid w:val="00063B11"/>
    <w:rsid w:val="00124A21"/>
    <w:rsid w:val="001651D7"/>
    <w:rsid w:val="00186653"/>
    <w:rsid w:val="003D719D"/>
    <w:rsid w:val="004152F5"/>
    <w:rsid w:val="00417380"/>
    <w:rsid w:val="00426E2A"/>
    <w:rsid w:val="004904F4"/>
    <w:rsid w:val="00A3221B"/>
    <w:rsid w:val="00D26CB2"/>
    <w:rsid w:val="00EF01DE"/>
    <w:rsid w:val="00F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CBEA76-8120-4FDA-9151-ED603095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Marcel Eicher</cp:lastModifiedBy>
  <cp:revision>2</cp:revision>
  <dcterms:created xsi:type="dcterms:W3CDTF">2016-01-08T15:13:00Z</dcterms:created>
  <dcterms:modified xsi:type="dcterms:W3CDTF">2016-01-08T15:13:00Z</dcterms:modified>
</cp:coreProperties>
</file>