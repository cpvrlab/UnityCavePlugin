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34B" w:rsidRPr="00FC034B" w:rsidRDefault="00FC034B" w:rsidP="00FC034B">
      <w:pPr>
        <w:spacing w:before="100" w:beforeAutospacing="1" w:after="100" w:afterAutospacing="1" w:line="240" w:lineRule="auto"/>
        <w:outlineLvl w:val="1"/>
        <w:rPr>
          <w:rFonts w:ascii="Verdana" w:eastAsia="Times New Roman" w:hAnsi="Verdana" w:cs="Times New Roman"/>
          <w:b/>
          <w:bCs/>
          <w:color w:val="000000"/>
          <w:sz w:val="36"/>
          <w:szCs w:val="36"/>
          <w:lang w:val="de-CH" w:eastAsia="de-CH"/>
        </w:rPr>
      </w:pPr>
      <w:r w:rsidRPr="00FC034B">
        <w:rPr>
          <w:rFonts w:ascii="Verdana" w:eastAsia="Times New Roman" w:hAnsi="Verdana" w:cs="Times New Roman"/>
          <w:b/>
          <w:bCs/>
          <w:color w:val="000000"/>
          <w:sz w:val="36"/>
          <w:szCs w:val="36"/>
          <w:lang w:val="de-CH" w:eastAsia="de-CH"/>
        </w:rPr>
        <w:t>Ausgangslage</w:t>
      </w:r>
    </w:p>
    <w:p w:rsidR="001E75B0" w:rsidRDefault="00FC034B" w:rsidP="00FC034B">
      <w:pPr>
        <w:spacing w:before="100" w:beforeAutospacing="1" w:after="100" w:afterAutospacing="1" w:line="240" w:lineRule="auto"/>
        <w:rPr>
          <w:ins w:id="0" w:author="Marcel Eicher" w:date="2016-01-08T15:53:00Z"/>
          <w:rFonts w:ascii="Verdana" w:eastAsia="Times New Roman" w:hAnsi="Verdana" w:cs="Times New Roman"/>
          <w:color w:val="000000"/>
          <w:sz w:val="15"/>
          <w:szCs w:val="15"/>
          <w:lang w:val="de-CH" w:eastAsia="de-CH"/>
        </w:rPr>
      </w:pPr>
      <w:r w:rsidRPr="00FC034B">
        <w:rPr>
          <w:rFonts w:ascii="Verdana" w:eastAsia="Times New Roman" w:hAnsi="Verdana" w:cs="Times New Roman"/>
          <w:color w:val="000000"/>
          <w:sz w:val="15"/>
          <w:szCs w:val="15"/>
          <w:lang w:val="de-CH" w:eastAsia="de-CH"/>
        </w:rPr>
        <w:t xml:space="preserve">CAVE-Systeme (Cave </w:t>
      </w:r>
      <w:proofErr w:type="spellStart"/>
      <w:r w:rsidRPr="00FC034B">
        <w:rPr>
          <w:rFonts w:ascii="Verdana" w:eastAsia="Times New Roman" w:hAnsi="Verdana" w:cs="Times New Roman"/>
          <w:color w:val="000000"/>
          <w:sz w:val="15"/>
          <w:szCs w:val="15"/>
          <w:lang w:val="de-CH" w:eastAsia="de-CH"/>
        </w:rPr>
        <w:t>Automatic</w:t>
      </w:r>
      <w:proofErr w:type="spellEnd"/>
      <w:r w:rsidRPr="00FC034B">
        <w:rPr>
          <w:rFonts w:ascii="Verdana" w:eastAsia="Times New Roman" w:hAnsi="Verdana" w:cs="Times New Roman"/>
          <w:color w:val="000000"/>
          <w:sz w:val="15"/>
          <w:szCs w:val="15"/>
          <w:lang w:val="de-CH" w:eastAsia="de-CH"/>
        </w:rPr>
        <w:t xml:space="preserve"> Virtual Environment) werden für verschiedene Bereiche eingesetzt: CAD, Simulationen, </w:t>
      </w:r>
      <w:del w:id="1" w:author="Marcel Eicher" w:date="2016-01-08T15:51:00Z">
        <w:r w:rsidRPr="00FC034B" w:rsidDel="001E75B0">
          <w:rPr>
            <w:rFonts w:ascii="Verdana" w:eastAsia="Times New Roman" w:hAnsi="Verdana" w:cs="Times New Roman"/>
            <w:color w:val="000000"/>
            <w:sz w:val="15"/>
            <w:szCs w:val="15"/>
            <w:lang w:val="de-CH" w:eastAsia="de-CH"/>
          </w:rPr>
          <w:delText xml:space="preserve">Medizinische </w:delText>
        </w:r>
      </w:del>
      <w:ins w:id="2" w:author="Marcel Eicher" w:date="2016-01-08T15:51:00Z">
        <w:r w:rsidR="001E75B0">
          <w:rPr>
            <w:rFonts w:ascii="Verdana" w:eastAsia="Times New Roman" w:hAnsi="Verdana" w:cs="Times New Roman"/>
            <w:color w:val="000000"/>
            <w:sz w:val="15"/>
            <w:szCs w:val="15"/>
            <w:lang w:val="de-CH" w:eastAsia="de-CH"/>
          </w:rPr>
          <w:t>m</w:t>
        </w:r>
        <w:r w:rsidR="001E75B0" w:rsidRPr="00FC034B">
          <w:rPr>
            <w:rFonts w:ascii="Verdana" w:eastAsia="Times New Roman" w:hAnsi="Verdana" w:cs="Times New Roman"/>
            <w:color w:val="000000"/>
            <w:sz w:val="15"/>
            <w:szCs w:val="15"/>
            <w:lang w:val="de-CH" w:eastAsia="de-CH"/>
          </w:rPr>
          <w:t xml:space="preserve">edizinische </w:t>
        </w:r>
      </w:ins>
      <w:r w:rsidRPr="00FC034B">
        <w:rPr>
          <w:rFonts w:ascii="Verdana" w:eastAsia="Times New Roman" w:hAnsi="Verdana" w:cs="Times New Roman"/>
          <w:color w:val="000000"/>
          <w:sz w:val="15"/>
          <w:szCs w:val="15"/>
          <w:lang w:val="de-CH" w:eastAsia="de-CH"/>
        </w:rPr>
        <w:t>Forschung, Unterhaltung, Psychologie und weitere Fachgebiete. Der CAVE der BFH war bisher eine Multi-Cluster Architektur, welche mittels Framework OpenGL Befehle über das Netzwerk auf die verschiedenen Cluster verteilt wurden.</w:t>
      </w:r>
      <w:ins w:id="3" w:author="Marcel Eicher" w:date="2016-01-08T15:53:00Z">
        <w:r w:rsidR="001E75B0">
          <w:rPr>
            <w:rFonts w:ascii="Verdana" w:eastAsia="Times New Roman" w:hAnsi="Verdana" w:cs="Times New Roman"/>
            <w:color w:val="000000"/>
            <w:sz w:val="15"/>
            <w:szCs w:val="15"/>
            <w:lang w:val="de-CH" w:eastAsia="de-CH"/>
          </w:rPr>
          <w:t xml:space="preserve"> D</w:t>
        </w:r>
      </w:ins>
      <w:ins w:id="4" w:author="Marcel Eicher" w:date="2016-01-08T15:54:00Z">
        <w:r w:rsidR="001E75B0">
          <w:rPr>
            <w:rFonts w:ascii="Verdana" w:eastAsia="Times New Roman" w:hAnsi="Verdana" w:cs="Times New Roman"/>
            <w:color w:val="000000"/>
            <w:sz w:val="15"/>
            <w:szCs w:val="15"/>
            <w:lang w:val="de-CH" w:eastAsia="de-CH"/>
          </w:rPr>
          <w:t xml:space="preserve">e </w:t>
        </w:r>
        <w:proofErr w:type="spellStart"/>
        <w:r w:rsidR="001E75B0">
          <w:rPr>
            <w:rFonts w:ascii="Verdana" w:eastAsia="Times New Roman" w:hAnsi="Verdana" w:cs="Times New Roman"/>
            <w:color w:val="000000"/>
            <w:sz w:val="15"/>
            <w:szCs w:val="15"/>
            <w:lang w:val="de-CH" w:eastAsia="de-CH"/>
          </w:rPr>
          <w:t>satz</w:t>
        </w:r>
        <w:proofErr w:type="spellEnd"/>
        <w:r w:rsidR="001E75B0">
          <w:rPr>
            <w:rFonts w:ascii="Verdana" w:eastAsia="Times New Roman" w:hAnsi="Verdana" w:cs="Times New Roman"/>
            <w:color w:val="000000"/>
            <w:sz w:val="15"/>
            <w:szCs w:val="15"/>
            <w:lang w:val="de-CH" w:eastAsia="de-CH"/>
          </w:rPr>
          <w:t xml:space="preserve"> macht härt </w:t>
        </w:r>
        <w:proofErr w:type="spellStart"/>
        <w:r w:rsidR="001E75B0">
          <w:rPr>
            <w:rFonts w:ascii="Verdana" w:eastAsia="Times New Roman" w:hAnsi="Verdana" w:cs="Times New Roman"/>
            <w:color w:val="000000"/>
            <w:sz w:val="15"/>
            <w:szCs w:val="15"/>
            <w:lang w:val="de-CH" w:eastAsia="de-CH"/>
          </w:rPr>
          <w:t>kei</w:t>
        </w:r>
        <w:proofErr w:type="spellEnd"/>
        <w:r w:rsidR="001E75B0">
          <w:rPr>
            <w:rFonts w:ascii="Verdana" w:eastAsia="Times New Roman" w:hAnsi="Verdana" w:cs="Times New Roman"/>
            <w:color w:val="000000"/>
            <w:sz w:val="15"/>
            <w:szCs w:val="15"/>
            <w:lang w:val="de-CH" w:eastAsia="de-CH"/>
          </w:rPr>
          <w:t xml:space="preserve"> sinn… d </w:t>
        </w:r>
        <w:proofErr w:type="spellStart"/>
        <w:r w:rsidR="001E75B0">
          <w:rPr>
            <w:rFonts w:ascii="Verdana" w:eastAsia="Times New Roman" w:hAnsi="Verdana" w:cs="Times New Roman"/>
            <w:color w:val="000000"/>
            <w:sz w:val="15"/>
            <w:szCs w:val="15"/>
            <w:lang w:val="de-CH" w:eastAsia="de-CH"/>
          </w:rPr>
          <w:t>befehl</w:t>
        </w:r>
        <w:proofErr w:type="spellEnd"/>
        <w:r w:rsidR="001E75B0">
          <w:rPr>
            <w:rFonts w:ascii="Verdana" w:eastAsia="Times New Roman" w:hAnsi="Verdana" w:cs="Times New Roman"/>
            <w:color w:val="000000"/>
            <w:sz w:val="15"/>
            <w:szCs w:val="15"/>
            <w:lang w:val="de-CH" w:eastAsia="de-CH"/>
          </w:rPr>
          <w:t xml:space="preserve"> werdend verteilt oder? </w:t>
        </w:r>
      </w:ins>
      <w:ins w:id="5" w:author="Marcel Eicher" w:date="2016-01-08T15:55:00Z">
        <w:r w:rsidR="001E75B0">
          <w:rPr>
            <w:rFonts w:ascii="Verdana" w:eastAsia="Times New Roman" w:hAnsi="Verdana" w:cs="Times New Roman"/>
            <w:color w:val="000000"/>
            <w:sz w:val="15"/>
            <w:szCs w:val="15"/>
            <w:lang w:val="de-CH" w:eastAsia="de-CH"/>
          </w:rPr>
          <w:t xml:space="preserve">Denn </w:t>
        </w:r>
        <w:proofErr w:type="spellStart"/>
        <w:r w:rsidR="001E75B0">
          <w:rPr>
            <w:rFonts w:ascii="Verdana" w:eastAsia="Times New Roman" w:hAnsi="Verdana" w:cs="Times New Roman"/>
            <w:color w:val="000000"/>
            <w:sz w:val="15"/>
            <w:szCs w:val="15"/>
            <w:lang w:val="de-CH" w:eastAsia="de-CH"/>
          </w:rPr>
          <w:t>müasstis</w:t>
        </w:r>
        <w:proofErr w:type="spellEnd"/>
        <w:r w:rsidR="001E75B0">
          <w:rPr>
            <w:rFonts w:ascii="Verdana" w:eastAsia="Times New Roman" w:hAnsi="Verdana" w:cs="Times New Roman"/>
            <w:color w:val="000000"/>
            <w:sz w:val="15"/>
            <w:szCs w:val="15"/>
            <w:lang w:val="de-CH" w:eastAsia="de-CH"/>
          </w:rPr>
          <w:t xml:space="preserve"> „verteilt hat.“ heisse, </w:t>
        </w:r>
        <w:proofErr w:type="spellStart"/>
        <w:r w:rsidR="001E75B0">
          <w:rPr>
            <w:rFonts w:ascii="Verdana" w:eastAsia="Times New Roman" w:hAnsi="Verdana" w:cs="Times New Roman"/>
            <w:color w:val="000000"/>
            <w:sz w:val="15"/>
            <w:szCs w:val="15"/>
            <w:lang w:val="de-CH" w:eastAsia="de-CH"/>
          </w:rPr>
          <w:t>nid</w:t>
        </w:r>
        <w:proofErr w:type="spellEnd"/>
        <w:r w:rsidR="001E75B0">
          <w:rPr>
            <w:rFonts w:ascii="Verdana" w:eastAsia="Times New Roman" w:hAnsi="Verdana" w:cs="Times New Roman"/>
            <w:color w:val="000000"/>
            <w:sz w:val="15"/>
            <w:szCs w:val="15"/>
            <w:lang w:val="de-CH" w:eastAsia="de-CH"/>
          </w:rPr>
          <w:t xml:space="preserve"> wurden.</w:t>
        </w:r>
      </w:ins>
    </w:p>
    <w:p w:rsidR="00FC034B" w:rsidRPr="00FC034B" w:rsidRDefault="00FC034B" w:rsidP="00FC034B">
      <w:pPr>
        <w:spacing w:before="100" w:beforeAutospacing="1" w:after="100" w:afterAutospacing="1" w:line="240" w:lineRule="auto"/>
        <w:rPr>
          <w:rFonts w:ascii="Verdana" w:eastAsia="Times New Roman" w:hAnsi="Verdana" w:cs="Times New Roman"/>
          <w:color w:val="000000"/>
          <w:sz w:val="15"/>
          <w:szCs w:val="15"/>
          <w:lang w:val="de-CH" w:eastAsia="de-CH"/>
        </w:rPr>
      </w:pPr>
      <w:r w:rsidRPr="00FC034B">
        <w:rPr>
          <w:rFonts w:ascii="Verdana" w:eastAsia="Times New Roman" w:hAnsi="Verdana" w:cs="Times New Roman"/>
          <w:color w:val="000000"/>
          <w:sz w:val="15"/>
          <w:szCs w:val="15"/>
          <w:lang w:val="de-CH" w:eastAsia="de-CH"/>
        </w:rPr>
        <w:t xml:space="preserve"> Neu soll Unity unterstützt und der ganze Workflow simplifiziert und optimiert werden. </w:t>
      </w:r>
    </w:p>
    <w:p w:rsidR="00FC034B" w:rsidRPr="00FC034B" w:rsidRDefault="00FC034B" w:rsidP="00FC034B">
      <w:pPr>
        <w:spacing w:before="100" w:beforeAutospacing="1" w:after="100" w:afterAutospacing="1" w:line="240" w:lineRule="auto"/>
        <w:outlineLvl w:val="1"/>
        <w:rPr>
          <w:rFonts w:ascii="Verdana" w:eastAsia="Times New Roman" w:hAnsi="Verdana" w:cs="Times New Roman"/>
          <w:b/>
          <w:bCs/>
          <w:color w:val="000000"/>
          <w:sz w:val="36"/>
          <w:szCs w:val="36"/>
          <w:lang w:val="de-CH" w:eastAsia="de-CH"/>
        </w:rPr>
      </w:pPr>
      <w:r w:rsidRPr="00FC034B">
        <w:rPr>
          <w:rFonts w:ascii="Verdana" w:eastAsia="Times New Roman" w:hAnsi="Verdana" w:cs="Times New Roman"/>
          <w:b/>
          <w:bCs/>
          <w:color w:val="000000"/>
          <w:sz w:val="36"/>
          <w:szCs w:val="36"/>
          <w:lang w:val="de-CH" w:eastAsia="de-CH"/>
        </w:rPr>
        <w:t>Umsetzung</w:t>
      </w:r>
    </w:p>
    <w:p w:rsidR="00FC034B" w:rsidRPr="00FC034B" w:rsidRDefault="00FC034B" w:rsidP="00FC034B">
      <w:pPr>
        <w:spacing w:before="100" w:beforeAutospacing="1" w:after="100" w:afterAutospacing="1" w:line="240" w:lineRule="auto"/>
        <w:rPr>
          <w:rFonts w:ascii="Verdana" w:eastAsia="Times New Roman" w:hAnsi="Verdana" w:cs="Times New Roman"/>
          <w:color w:val="000000"/>
          <w:sz w:val="15"/>
          <w:szCs w:val="15"/>
          <w:lang w:val="de-CH" w:eastAsia="de-CH"/>
        </w:rPr>
      </w:pPr>
      <w:del w:id="6" w:author="Marcel Eicher" w:date="2016-01-08T15:57:00Z">
        <w:r w:rsidRPr="00FC034B" w:rsidDel="001E75B0">
          <w:rPr>
            <w:rFonts w:ascii="Verdana" w:eastAsia="Times New Roman" w:hAnsi="Verdana" w:cs="Times New Roman"/>
            <w:color w:val="000000"/>
            <w:sz w:val="15"/>
            <w:szCs w:val="15"/>
            <w:lang w:val="de-CH" w:eastAsia="de-CH"/>
          </w:rPr>
          <w:delText xml:space="preserve">Der </w:delText>
        </w:r>
      </w:del>
      <w:ins w:id="7" w:author="Marcel Eicher" w:date="2016-01-08T15:57:00Z">
        <w:r w:rsidR="001E75B0">
          <w:rPr>
            <w:rFonts w:ascii="Verdana" w:eastAsia="Times New Roman" w:hAnsi="Verdana" w:cs="Times New Roman"/>
            <w:color w:val="000000"/>
            <w:sz w:val="15"/>
            <w:szCs w:val="15"/>
            <w:lang w:val="de-CH" w:eastAsia="de-CH"/>
          </w:rPr>
          <w:t>Die</w:t>
        </w:r>
        <w:r w:rsidR="001E75B0" w:rsidRPr="00FC034B">
          <w:rPr>
            <w:rFonts w:ascii="Verdana" w:eastAsia="Times New Roman" w:hAnsi="Verdana" w:cs="Times New Roman"/>
            <w:color w:val="000000"/>
            <w:sz w:val="15"/>
            <w:szCs w:val="15"/>
            <w:lang w:val="de-CH" w:eastAsia="de-CH"/>
          </w:rPr>
          <w:t xml:space="preserve"> </w:t>
        </w:r>
      </w:ins>
      <w:r w:rsidRPr="00FC034B">
        <w:rPr>
          <w:rFonts w:ascii="Verdana" w:eastAsia="Times New Roman" w:hAnsi="Verdana" w:cs="Times New Roman"/>
          <w:color w:val="000000"/>
          <w:sz w:val="15"/>
          <w:szCs w:val="15"/>
          <w:lang w:val="de-CH" w:eastAsia="de-CH"/>
        </w:rPr>
        <w:t>Hauptbestandteil</w:t>
      </w:r>
      <w:ins w:id="8" w:author="Marcel Eicher" w:date="2016-01-08T15:57:00Z">
        <w:r w:rsidR="001E75B0">
          <w:rPr>
            <w:rFonts w:ascii="Verdana" w:eastAsia="Times New Roman" w:hAnsi="Verdana" w:cs="Times New Roman"/>
            <w:color w:val="000000"/>
            <w:sz w:val="15"/>
            <w:szCs w:val="15"/>
            <w:lang w:val="de-CH" w:eastAsia="de-CH"/>
          </w:rPr>
          <w:t>e</w:t>
        </w:r>
      </w:ins>
      <w:r w:rsidRPr="00FC034B">
        <w:rPr>
          <w:rFonts w:ascii="Verdana" w:eastAsia="Times New Roman" w:hAnsi="Verdana" w:cs="Times New Roman"/>
          <w:color w:val="000000"/>
          <w:sz w:val="15"/>
          <w:szCs w:val="15"/>
          <w:lang w:val="de-CH" w:eastAsia="de-CH"/>
        </w:rPr>
        <w:t xml:space="preserve"> der </w:t>
      </w:r>
      <w:proofErr w:type="spellStart"/>
      <w:r w:rsidRPr="00FC034B">
        <w:rPr>
          <w:rFonts w:ascii="Verdana" w:eastAsia="Times New Roman" w:hAnsi="Verdana" w:cs="Times New Roman"/>
          <w:color w:val="000000"/>
          <w:sz w:val="15"/>
          <w:szCs w:val="15"/>
          <w:lang w:val="de-CH" w:eastAsia="de-CH"/>
        </w:rPr>
        <w:t>Umsetzung</w:t>
      </w:r>
      <w:del w:id="9" w:author="Marcel Eicher" w:date="2016-01-08T15:57:00Z">
        <w:r w:rsidRPr="00FC034B" w:rsidDel="001E75B0">
          <w:rPr>
            <w:rFonts w:ascii="Verdana" w:eastAsia="Times New Roman" w:hAnsi="Verdana" w:cs="Times New Roman"/>
            <w:color w:val="000000"/>
            <w:sz w:val="15"/>
            <w:szCs w:val="15"/>
            <w:lang w:val="de-CH" w:eastAsia="de-CH"/>
          </w:rPr>
          <w:delText xml:space="preserve"> ist</w:delText>
        </w:r>
      </w:del>
      <w:ins w:id="10" w:author="Marcel Eicher" w:date="2016-01-08T15:57:00Z">
        <w:r w:rsidR="001E75B0">
          <w:rPr>
            <w:rFonts w:ascii="Verdana" w:eastAsia="Times New Roman" w:hAnsi="Verdana" w:cs="Times New Roman"/>
            <w:color w:val="000000"/>
            <w:sz w:val="15"/>
            <w:szCs w:val="15"/>
            <w:lang w:val="de-CH" w:eastAsia="de-CH"/>
          </w:rPr>
          <w:t>sind</w:t>
        </w:r>
      </w:ins>
      <w:proofErr w:type="spellEnd"/>
      <w:r w:rsidRPr="00FC034B">
        <w:rPr>
          <w:rFonts w:ascii="Verdana" w:eastAsia="Times New Roman" w:hAnsi="Verdana" w:cs="Times New Roman"/>
          <w:color w:val="000000"/>
          <w:sz w:val="15"/>
          <w:szCs w:val="15"/>
          <w:lang w:val="de-CH" w:eastAsia="de-CH"/>
        </w:rPr>
        <w:t xml:space="preserve"> die virtuelle Abbildung der Komponenten in der Anwendung und die Erstellung aller benötigten Kameras für die Seitenwände des CAVEs. Mit Hilfe von Unity wird die Weiterverarbeitung und Interpretation vereinfacht und</w:t>
      </w:r>
      <w:ins w:id="11" w:author="Marcel Eicher" w:date="2016-01-08T15:58:00Z">
        <w:r w:rsidR="001E75B0">
          <w:rPr>
            <w:rFonts w:ascii="Verdana" w:eastAsia="Times New Roman" w:hAnsi="Verdana" w:cs="Times New Roman"/>
            <w:color w:val="000000"/>
            <w:sz w:val="15"/>
            <w:szCs w:val="15"/>
            <w:lang w:val="de-CH" w:eastAsia="de-CH"/>
          </w:rPr>
          <w:t xml:space="preserve"> dies</w:t>
        </w:r>
      </w:ins>
      <w:r w:rsidRPr="00FC034B">
        <w:rPr>
          <w:rFonts w:ascii="Verdana" w:eastAsia="Times New Roman" w:hAnsi="Verdana" w:cs="Times New Roman"/>
          <w:color w:val="000000"/>
          <w:sz w:val="15"/>
          <w:szCs w:val="15"/>
          <w:lang w:val="de-CH" w:eastAsia="de-CH"/>
        </w:rPr>
        <w:t xml:space="preserve"> ist somit </w:t>
      </w:r>
      <w:ins w:id="12" w:author="Marcel Eicher" w:date="2016-01-08T15:58:00Z">
        <w:r w:rsidR="001E75B0">
          <w:rPr>
            <w:rFonts w:ascii="Verdana" w:eastAsia="Times New Roman" w:hAnsi="Verdana" w:cs="Times New Roman"/>
            <w:color w:val="000000"/>
            <w:sz w:val="15"/>
            <w:szCs w:val="15"/>
            <w:lang w:val="de-CH" w:eastAsia="de-CH"/>
          </w:rPr>
          <w:t xml:space="preserve">die </w:t>
        </w:r>
      </w:ins>
      <w:r w:rsidRPr="00FC034B">
        <w:rPr>
          <w:rFonts w:ascii="Verdana" w:eastAsia="Times New Roman" w:hAnsi="Verdana" w:cs="Times New Roman"/>
          <w:color w:val="000000"/>
          <w:sz w:val="15"/>
          <w:szCs w:val="15"/>
          <w:lang w:val="de-CH" w:eastAsia="de-CH"/>
        </w:rPr>
        <w:t>Basis für sämtliche Manipulationen der Applikation. Wie auf der Abbildung sichtbar ist, wurde der CAVE ma</w:t>
      </w:r>
      <w:ins w:id="13" w:author="Marcel Eicher" w:date="2016-01-08T15:59:00Z">
        <w:r w:rsidR="001E75B0">
          <w:rPr>
            <w:rFonts w:ascii="Verdana" w:eastAsia="Times New Roman" w:hAnsi="Verdana" w:cs="Times New Roman"/>
            <w:color w:val="000000"/>
            <w:sz w:val="15"/>
            <w:szCs w:val="15"/>
            <w:lang w:val="de-CH" w:eastAsia="de-CH"/>
          </w:rPr>
          <w:t>s</w:t>
        </w:r>
      </w:ins>
      <w:r w:rsidRPr="00FC034B">
        <w:rPr>
          <w:rFonts w:ascii="Verdana" w:eastAsia="Times New Roman" w:hAnsi="Verdana" w:cs="Times New Roman"/>
          <w:color w:val="000000"/>
          <w:sz w:val="15"/>
          <w:szCs w:val="15"/>
          <w:lang w:val="de-CH" w:eastAsia="de-CH"/>
        </w:rPr>
        <w:t>sstabsgetreu in die virtuelle Welt übernommen. Somit werden reale Gegebenheiten wie die Position des Benutzers im CAVE übernommen und ermöglichen die Verwendung in Unity. So kann beispielsweise eine Kopfbewegung eine Änderung der Ansicht im Spiel bewirken. </w:t>
      </w:r>
    </w:p>
    <w:p w:rsidR="00FC034B" w:rsidRPr="00FC034B" w:rsidRDefault="00FC034B" w:rsidP="00FC034B">
      <w:pPr>
        <w:spacing w:before="100" w:beforeAutospacing="1" w:after="100" w:afterAutospacing="1" w:line="240" w:lineRule="auto"/>
        <w:outlineLvl w:val="1"/>
        <w:rPr>
          <w:rFonts w:ascii="Verdana" w:eastAsia="Times New Roman" w:hAnsi="Verdana" w:cs="Times New Roman"/>
          <w:b/>
          <w:bCs/>
          <w:color w:val="000000"/>
          <w:sz w:val="36"/>
          <w:szCs w:val="36"/>
          <w:lang w:val="de-CH" w:eastAsia="de-CH"/>
        </w:rPr>
      </w:pPr>
      <w:r w:rsidRPr="00FC034B">
        <w:rPr>
          <w:rFonts w:ascii="Verdana" w:eastAsia="Times New Roman" w:hAnsi="Verdana" w:cs="Times New Roman"/>
          <w:b/>
          <w:bCs/>
          <w:color w:val="000000"/>
          <w:sz w:val="36"/>
          <w:szCs w:val="36"/>
          <w:lang w:val="de-CH" w:eastAsia="de-CH"/>
        </w:rPr>
        <w:t>Ergebnis</w:t>
      </w:r>
    </w:p>
    <w:p w:rsidR="00FC034B" w:rsidRPr="00FC034B" w:rsidRDefault="00FC034B" w:rsidP="00FC034B">
      <w:pPr>
        <w:spacing w:before="100" w:beforeAutospacing="1" w:after="100" w:afterAutospacing="1" w:line="240" w:lineRule="auto"/>
        <w:rPr>
          <w:rFonts w:ascii="Verdana" w:eastAsia="Times New Roman" w:hAnsi="Verdana" w:cs="Times New Roman"/>
          <w:color w:val="000000"/>
          <w:sz w:val="15"/>
          <w:szCs w:val="15"/>
          <w:lang w:val="de-CH" w:eastAsia="de-CH"/>
        </w:rPr>
      </w:pPr>
      <w:r w:rsidRPr="00FC034B">
        <w:rPr>
          <w:rFonts w:ascii="Verdana" w:eastAsia="Times New Roman" w:hAnsi="Verdana" w:cs="Times New Roman"/>
          <w:color w:val="000000"/>
          <w:sz w:val="15"/>
          <w:szCs w:val="15"/>
          <w:lang w:val="de-CH" w:eastAsia="de-CH"/>
        </w:rPr>
        <w:t>Das Plugin bietet ein konfigurierbares Interface, welches per Drag &amp; Drop in Unity verwendet werden kann. Neben Primäraufgaben</w:t>
      </w:r>
      <w:ins w:id="14" w:author="Marcel Eicher" w:date="2016-01-08T16:02:00Z">
        <w:r w:rsidR="008F279E">
          <w:rPr>
            <w:rFonts w:ascii="Verdana" w:eastAsia="Times New Roman" w:hAnsi="Verdana" w:cs="Times New Roman"/>
            <w:color w:val="000000"/>
            <w:sz w:val="15"/>
            <w:szCs w:val="15"/>
            <w:lang w:val="de-CH" w:eastAsia="de-CH"/>
          </w:rPr>
          <w:t>,</w:t>
        </w:r>
      </w:ins>
      <w:r w:rsidRPr="00FC034B">
        <w:rPr>
          <w:rFonts w:ascii="Verdana" w:eastAsia="Times New Roman" w:hAnsi="Verdana" w:cs="Times New Roman"/>
          <w:color w:val="000000"/>
          <w:sz w:val="15"/>
          <w:szCs w:val="15"/>
          <w:lang w:val="de-CH" w:eastAsia="de-CH"/>
        </w:rPr>
        <w:t xml:space="preserve"> wie </w:t>
      </w:r>
      <w:del w:id="15" w:author="Marcel Eicher" w:date="2016-01-08T16:04:00Z">
        <w:r w:rsidRPr="00FC034B" w:rsidDel="008F279E">
          <w:rPr>
            <w:rFonts w:ascii="Verdana" w:eastAsia="Times New Roman" w:hAnsi="Verdana" w:cs="Times New Roman"/>
            <w:color w:val="000000"/>
            <w:sz w:val="15"/>
            <w:szCs w:val="15"/>
            <w:lang w:val="de-CH" w:eastAsia="de-CH"/>
          </w:rPr>
          <w:delText xml:space="preserve">das </w:delText>
        </w:r>
      </w:del>
      <w:ins w:id="16" w:author="Marcel Eicher" w:date="2016-01-08T16:04:00Z">
        <w:r w:rsidR="008F279E">
          <w:rPr>
            <w:rFonts w:ascii="Verdana" w:eastAsia="Times New Roman" w:hAnsi="Verdana" w:cs="Times New Roman"/>
            <w:color w:val="000000"/>
            <w:sz w:val="15"/>
            <w:szCs w:val="15"/>
            <w:lang w:val="de-CH" w:eastAsia="de-CH"/>
          </w:rPr>
          <w:t>dem</w:t>
        </w:r>
        <w:r w:rsidR="008F279E" w:rsidRPr="00FC034B">
          <w:rPr>
            <w:rFonts w:ascii="Verdana" w:eastAsia="Times New Roman" w:hAnsi="Verdana" w:cs="Times New Roman"/>
            <w:color w:val="000000"/>
            <w:sz w:val="15"/>
            <w:szCs w:val="15"/>
            <w:lang w:val="de-CH" w:eastAsia="de-CH"/>
          </w:rPr>
          <w:t xml:space="preserve"> </w:t>
        </w:r>
      </w:ins>
      <w:r w:rsidRPr="00FC034B">
        <w:rPr>
          <w:rFonts w:ascii="Verdana" w:eastAsia="Times New Roman" w:hAnsi="Verdana" w:cs="Times New Roman"/>
          <w:color w:val="000000"/>
          <w:sz w:val="15"/>
          <w:szCs w:val="15"/>
          <w:lang w:val="de-CH" w:eastAsia="de-CH"/>
        </w:rPr>
        <w:t xml:space="preserve">Verteilen des Renderings auf die verschiedenen Seitenwände und </w:t>
      </w:r>
      <w:del w:id="17" w:author="Marcel Eicher" w:date="2016-01-08T16:04:00Z">
        <w:r w:rsidRPr="00FC034B" w:rsidDel="008F279E">
          <w:rPr>
            <w:rFonts w:ascii="Verdana" w:eastAsia="Times New Roman" w:hAnsi="Verdana" w:cs="Times New Roman"/>
            <w:color w:val="000000"/>
            <w:sz w:val="15"/>
            <w:szCs w:val="15"/>
            <w:lang w:val="de-CH" w:eastAsia="de-CH"/>
          </w:rPr>
          <w:delText xml:space="preserve">das </w:delText>
        </w:r>
      </w:del>
      <w:ins w:id="18" w:author="Marcel Eicher" w:date="2016-01-08T16:04:00Z">
        <w:r w:rsidR="008F279E">
          <w:rPr>
            <w:rFonts w:ascii="Verdana" w:eastAsia="Times New Roman" w:hAnsi="Verdana" w:cs="Times New Roman"/>
            <w:color w:val="000000"/>
            <w:sz w:val="15"/>
            <w:szCs w:val="15"/>
            <w:lang w:val="de-CH" w:eastAsia="de-CH"/>
          </w:rPr>
          <w:t>dem</w:t>
        </w:r>
        <w:r w:rsidR="008F279E" w:rsidRPr="00FC034B">
          <w:rPr>
            <w:rFonts w:ascii="Verdana" w:eastAsia="Times New Roman" w:hAnsi="Verdana" w:cs="Times New Roman"/>
            <w:color w:val="000000"/>
            <w:sz w:val="15"/>
            <w:szCs w:val="15"/>
            <w:lang w:val="de-CH" w:eastAsia="de-CH"/>
          </w:rPr>
          <w:t xml:space="preserve"> </w:t>
        </w:r>
      </w:ins>
      <w:r w:rsidRPr="00FC034B">
        <w:rPr>
          <w:rFonts w:ascii="Verdana" w:eastAsia="Times New Roman" w:hAnsi="Verdana" w:cs="Times New Roman"/>
          <w:color w:val="000000"/>
          <w:sz w:val="15"/>
          <w:szCs w:val="15"/>
          <w:lang w:val="de-CH" w:eastAsia="de-CH"/>
        </w:rPr>
        <w:t xml:space="preserve">Verwenden des </w:t>
      </w:r>
      <w:proofErr w:type="spellStart"/>
      <w:r w:rsidRPr="00FC034B">
        <w:rPr>
          <w:rFonts w:ascii="Verdana" w:eastAsia="Times New Roman" w:hAnsi="Verdana" w:cs="Times New Roman"/>
          <w:color w:val="000000"/>
          <w:sz w:val="15"/>
          <w:szCs w:val="15"/>
          <w:lang w:val="de-CH" w:eastAsia="de-CH"/>
        </w:rPr>
        <w:t>Infrarottrackings</w:t>
      </w:r>
      <w:proofErr w:type="spellEnd"/>
      <w:ins w:id="19" w:author="Marcel Eicher" w:date="2016-01-08T16:02:00Z">
        <w:r w:rsidR="008F279E">
          <w:rPr>
            <w:rFonts w:ascii="Verdana" w:eastAsia="Times New Roman" w:hAnsi="Verdana" w:cs="Times New Roman"/>
            <w:color w:val="000000"/>
            <w:sz w:val="15"/>
            <w:szCs w:val="15"/>
            <w:lang w:val="de-CH" w:eastAsia="de-CH"/>
          </w:rPr>
          <w:t>,</w:t>
        </w:r>
      </w:ins>
      <w:r w:rsidRPr="00FC034B">
        <w:rPr>
          <w:rFonts w:ascii="Verdana" w:eastAsia="Times New Roman" w:hAnsi="Verdana" w:cs="Times New Roman"/>
          <w:color w:val="000000"/>
          <w:sz w:val="15"/>
          <w:szCs w:val="15"/>
          <w:lang w:val="de-CH" w:eastAsia="de-CH"/>
        </w:rPr>
        <w:t xml:space="preserve"> sind noch viele zusätzliche Funktionen verfügbar. Sekundäre Kameras und UI-Elemente können frei auf den Seitenwänden des CAVEs platziert werden, der WAND von WorldViz übermittelt seine Eingaben als simulierte Tastatur- und Mauseingaben, die Trackingdaten über VRPN lassen sich filtern oder ganz deaktivieren. Im Hintergrund übernimmt das Plugin weitere Aufgaben. Dazu </w:t>
      </w:r>
      <w:del w:id="20" w:author="Marcel Eicher" w:date="2016-01-08T16:06:00Z">
        <w:r w:rsidRPr="00FC034B" w:rsidDel="008F279E">
          <w:rPr>
            <w:rFonts w:ascii="Verdana" w:eastAsia="Times New Roman" w:hAnsi="Verdana" w:cs="Times New Roman"/>
            <w:color w:val="000000"/>
            <w:sz w:val="15"/>
            <w:szCs w:val="15"/>
            <w:lang w:val="de-CH" w:eastAsia="de-CH"/>
          </w:rPr>
          <w:delText xml:space="preserve">gehört </w:delText>
        </w:r>
      </w:del>
      <w:ins w:id="21" w:author="Marcel Eicher" w:date="2016-01-08T16:06:00Z">
        <w:r w:rsidR="008F279E" w:rsidRPr="00FC034B">
          <w:rPr>
            <w:rFonts w:ascii="Verdana" w:eastAsia="Times New Roman" w:hAnsi="Verdana" w:cs="Times New Roman"/>
            <w:color w:val="000000"/>
            <w:sz w:val="15"/>
            <w:szCs w:val="15"/>
            <w:lang w:val="de-CH" w:eastAsia="de-CH"/>
          </w:rPr>
          <w:t>gehör</w:t>
        </w:r>
        <w:r w:rsidR="008F279E">
          <w:rPr>
            <w:rFonts w:ascii="Verdana" w:eastAsia="Times New Roman" w:hAnsi="Verdana" w:cs="Times New Roman"/>
            <w:color w:val="000000"/>
            <w:sz w:val="15"/>
            <w:szCs w:val="15"/>
            <w:lang w:val="de-CH" w:eastAsia="de-CH"/>
          </w:rPr>
          <w:t>en</w:t>
        </w:r>
        <w:r w:rsidR="008F279E" w:rsidRPr="00FC034B">
          <w:rPr>
            <w:rFonts w:ascii="Verdana" w:eastAsia="Times New Roman" w:hAnsi="Verdana" w:cs="Times New Roman"/>
            <w:color w:val="000000"/>
            <w:sz w:val="15"/>
            <w:szCs w:val="15"/>
            <w:lang w:val="de-CH" w:eastAsia="de-CH"/>
          </w:rPr>
          <w:t xml:space="preserve"> </w:t>
        </w:r>
      </w:ins>
      <w:r w:rsidRPr="00FC034B">
        <w:rPr>
          <w:rFonts w:ascii="Verdana" w:eastAsia="Times New Roman" w:hAnsi="Verdana" w:cs="Times New Roman"/>
          <w:color w:val="000000"/>
          <w:sz w:val="15"/>
          <w:szCs w:val="15"/>
          <w:lang w:val="de-CH" w:eastAsia="de-CH"/>
        </w:rPr>
        <w:t xml:space="preserve">die Anpassung des </w:t>
      </w:r>
      <w:proofErr w:type="spellStart"/>
      <w:r w:rsidRPr="00FC034B">
        <w:rPr>
          <w:rFonts w:ascii="Verdana" w:eastAsia="Times New Roman" w:hAnsi="Verdana" w:cs="Times New Roman"/>
          <w:color w:val="000000"/>
          <w:sz w:val="15"/>
          <w:szCs w:val="15"/>
          <w:lang w:val="de-CH" w:eastAsia="de-CH"/>
        </w:rPr>
        <w:t>Frustums</w:t>
      </w:r>
      <w:proofErr w:type="spellEnd"/>
      <w:ins w:id="22" w:author="Marcel Eicher" w:date="2016-01-08T16:06:00Z">
        <w:r w:rsidR="008F279E">
          <w:rPr>
            <w:rFonts w:ascii="Verdana" w:eastAsia="Times New Roman" w:hAnsi="Verdana" w:cs="Times New Roman"/>
            <w:color w:val="000000"/>
            <w:sz w:val="15"/>
            <w:szCs w:val="15"/>
            <w:lang w:val="de-CH" w:eastAsia="de-CH"/>
          </w:rPr>
          <w:t>,</w:t>
        </w:r>
      </w:ins>
      <w:r w:rsidRPr="00FC034B">
        <w:rPr>
          <w:rFonts w:ascii="Verdana" w:eastAsia="Times New Roman" w:hAnsi="Verdana" w:cs="Times New Roman"/>
          <w:color w:val="000000"/>
          <w:sz w:val="15"/>
          <w:szCs w:val="15"/>
          <w:lang w:val="de-CH" w:eastAsia="de-CH"/>
        </w:rPr>
        <w:t xml:space="preserve"> um eine realistische Perspektive zu gewährleisten, die Bereitstellung der Stereoskopie für eine vollständige Immersion und </w:t>
      </w:r>
      <w:ins w:id="23" w:author="Marcel Eicher" w:date="2016-01-08T16:07:00Z">
        <w:r w:rsidR="008F279E">
          <w:rPr>
            <w:rFonts w:ascii="Verdana" w:eastAsia="Times New Roman" w:hAnsi="Verdana" w:cs="Times New Roman"/>
            <w:color w:val="000000"/>
            <w:sz w:val="15"/>
            <w:szCs w:val="15"/>
            <w:lang w:val="de-CH" w:eastAsia="de-CH"/>
          </w:rPr>
          <w:t xml:space="preserve">die? </w:t>
        </w:r>
      </w:ins>
      <w:r w:rsidRPr="00FC034B">
        <w:rPr>
          <w:rFonts w:ascii="Verdana" w:eastAsia="Times New Roman" w:hAnsi="Verdana" w:cs="Times New Roman"/>
          <w:color w:val="000000"/>
          <w:sz w:val="15"/>
          <w:szCs w:val="15"/>
          <w:lang w:val="de-CH" w:eastAsia="de-CH"/>
        </w:rPr>
        <w:t>3D-Wahrnehmung. Weiter bietet das Plugin verschiedenste Parameter und Einstellungsmöglichkeiten über ein API an.</w:t>
      </w:r>
    </w:p>
    <w:p w:rsidR="00FC034B" w:rsidRPr="00FC034B" w:rsidRDefault="00FC034B" w:rsidP="00FC034B">
      <w:pPr>
        <w:spacing w:before="100" w:beforeAutospacing="1" w:after="100" w:afterAutospacing="1" w:line="240" w:lineRule="auto"/>
        <w:rPr>
          <w:rFonts w:ascii="Verdana" w:eastAsia="Times New Roman" w:hAnsi="Verdana" w:cs="Times New Roman"/>
          <w:color w:val="000000"/>
          <w:sz w:val="15"/>
          <w:szCs w:val="15"/>
          <w:lang w:val="de-CH" w:eastAsia="de-CH"/>
        </w:rPr>
      </w:pPr>
      <w:r w:rsidRPr="00FC034B">
        <w:rPr>
          <w:rFonts w:ascii="Verdana" w:eastAsia="Times New Roman" w:hAnsi="Verdana" w:cs="Times New Roman"/>
          <w:color w:val="000000"/>
          <w:sz w:val="15"/>
          <w:szCs w:val="15"/>
          <w:lang w:val="de-CH" w:eastAsia="de-CH"/>
        </w:rPr>
        <w:t xml:space="preserve">Zwei eigens erstellte Beispielapplikationen stehen zur Verfügung, um die Möglichkeiten des CAVEs zusammen mit Unity, dem Plugin und dem Trackingsystem zu demonstrieren. Dank der Einfachheit des </w:t>
      </w:r>
      <w:proofErr w:type="spellStart"/>
      <w:r w:rsidRPr="00FC034B">
        <w:rPr>
          <w:rFonts w:ascii="Verdana" w:eastAsia="Times New Roman" w:hAnsi="Verdana" w:cs="Times New Roman"/>
          <w:color w:val="000000"/>
          <w:sz w:val="15"/>
          <w:szCs w:val="15"/>
          <w:lang w:val="de-CH" w:eastAsia="de-CH"/>
        </w:rPr>
        <w:t>Plugins</w:t>
      </w:r>
      <w:proofErr w:type="spellEnd"/>
      <w:r w:rsidRPr="00FC034B">
        <w:rPr>
          <w:rFonts w:ascii="Verdana" w:eastAsia="Times New Roman" w:hAnsi="Verdana" w:cs="Times New Roman"/>
          <w:color w:val="000000"/>
          <w:sz w:val="15"/>
          <w:szCs w:val="15"/>
          <w:lang w:val="de-CH" w:eastAsia="de-CH"/>
        </w:rPr>
        <w:t xml:space="preserve"> können erstellte 3D Modelle innert kurzer Zeit hautnah erlebt werden, was auch für andere Abteilungen der BFH von grossem Nutzen sein kann. Der Einsatz moderner Technologien, Hardware und Programmiersprachen bietet nun gute Zukunftsperspektiven für den CAVE der BFH. </w:t>
      </w:r>
      <w:bookmarkStart w:id="24" w:name="_GoBack"/>
      <w:bookmarkEnd w:id="24"/>
    </w:p>
    <w:p w:rsidR="00A30DFC" w:rsidRPr="001E75B0" w:rsidRDefault="00A30DFC" w:rsidP="00FC034B">
      <w:pPr>
        <w:rPr>
          <w:lang w:val="de-CH"/>
          <w:rPrChange w:id="25" w:author="Marcel Eicher" w:date="2016-01-08T15:51:00Z">
            <w:rPr/>
          </w:rPrChange>
        </w:rPr>
      </w:pPr>
    </w:p>
    <w:sectPr w:rsidR="00A30DFC" w:rsidRPr="001E75B0">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el Eicher">
    <w15:presenceInfo w15:providerId="None" w15:userId="Marcel Eich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39"/>
    <w:rsid w:val="00124A21"/>
    <w:rsid w:val="001651D7"/>
    <w:rsid w:val="00186653"/>
    <w:rsid w:val="001E75B0"/>
    <w:rsid w:val="00412239"/>
    <w:rsid w:val="00417380"/>
    <w:rsid w:val="00496E19"/>
    <w:rsid w:val="005F08C2"/>
    <w:rsid w:val="00614C3F"/>
    <w:rsid w:val="006646A4"/>
    <w:rsid w:val="008B72A0"/>
    <w:rsid w:val="008E1B45"/>
    <w:rsid w:val="008F279E"/>
    <w:rsid w:val="00A30DFC"/>
    <w:rsid w:val="00A3221B"/>
    <w:rsid w:val="00FC0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6F7635-BA98-4AED-B47E-4CAF1FF6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FC034B"/>
    <w:pPr>
      <w:spacing w:before="100" w:beforeAutospacing="1" w:after="100" w:afterAutospacing="1" w:line="240" w:lineRule="auto"/>
      <w:outlineLvl w:val="1"/>
    </w:pPr>
    <w:rPr>
      <w:rFonts w:ascii="Times New Roman" w:eastAsia="Times New Roman" w:hAnsi="Times New Roman" w:cs="Times New Roman"/>
      <w:b/>
      <w:bCs/>
      <w:sz w:val="36"/>
      <w:szCs w:val="36"/>
      <w:lang w:val="de-CH"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FC034B"/>
    <w:rPr>
      <w:rFonts w:ascii="Times New Roman" w:eastAsia="Times New Roman" w:hAnsi="Times New Roman" w:cs="Times New Roman"/>
      <w:b/>
      <w:bCs/>
      <w:sz w:val="36"/>
      <w:szCs w:val="36"/>
      <w:lang w:val="de-CH" w:eastAsia="de-CH"/>
    </w:rPr>
  </w:style>
  <w:style w:type="paragraph" w:styleId="StandardWeb">
    <w:name w:val="Normal (Web)"/>
    <w:basedOn w:val="Standard"/>
    <w:uiPriority w:val="99"/>
    <w:semiHidden/>
    <w:unhideWhenUsed/>
    <w:rsid w:val="00FC034B"/>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character" w:customStyle="1" w:styleId="apple-converted-space">
    <w:name w:val="apple-converted-space"/>
    <w:basedOn w:val="Absatz-Standardschriftart"/>
    <w:rsid w:val="00FC034B"/>
  </w:style>
  <w:style w:type="paragraph" w:styleId="Sprechblasentext">
    <w:name w:val="Balloon Text"/>
    <w:basedOn w:val="Standard"/>
    <w:link w:val="SprechblasentextZchn"/>
    <w:uiPriority w:val="99"/>
    <w:semiHidden/>
    <w:unhideWhenUsed/>
    <w:rsid w:val="001E75B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E7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693996">
      <w:bodyDiv w:val="1"/>
      <w:marLeft w:val="0"/>
      <w:marRight w:val="0"/>
      <w:marTop w:val="0"/>
      <w:marBottom w:val="0"/>
      <w:divBdr>
        <w:top w:val="none" w:sz="0" w:space="0" w:color="auto"/>
        <w:left w:val="none" w:sz="0" w:space="0" w:color="auto"/>
        <w:bottom w:val="none" w:sz="0" w:space="0" w:color="auto"/>
        <w:right w:val="none" w:sz="0" w:space="0" w:color="auto"/>
      </w:divBdr>
    </w:div>
    <w:div w:id="900796796">
      <w:bodyDiv w:val="1"/>
      <w:marLeft w:val="0"/>
      <w:marRight w:val="0"/>
      <w:marTop w:val="0"/>
      <w:marBottom w:val="0"/>
      <w:divBdr>
        <w:top w:val="none" w:sz="0" w:space="0" w:color="auto"/>
        <w:left w:val="none" w:sz="0" w:space="0" w:color="auto"/>
        <w:bottom w:val="none" w:sz="0" w:space="0" w:color="auto"/>
        <w:right w:val="none" w:sz="0" w:space="0" w:color="auto"/>
      </w:divBdr>
    </w:div>
    <w:div w:id="113648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357</Words>
  <Characters>2254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Inversini</dc:creator>
  <cp:keywords/>
  <dc:description/>
  <cp:lastModifiedBy>Marcel Eicher</cp:lastModifiedBy>
  <cp:revision>2</cp:revision>
  <dcterms:created xsi:type="dcterms:W3CDTF">2016-01-08T15:09:00Z</dcterms:created>
  <dcterms:modified xsi:type="dcterms:W3CDTF">2016-01-08T15:09:00Z</dcterms:modified>
</cp:coreProperties>
</file>